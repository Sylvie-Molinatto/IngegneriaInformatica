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18A069CB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[</w:t>
            </w:r>
            <w:r w:rsidR="003E08AD">
              <w:rPr>
                <w:b/>
                <w:sz w:val="20"/>
                <w:highlight w:val="red"/>
                <w:lang w:val="it-IT"/>
              </w:rPr>
              <w:t>GRB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-Z</w:t>
            </w:r>
            <w:r w:rsidR="003E08AD">
              <w:rPr>
                <w:b/>
                <w:sz w:val="20"/>
                <w:highlight w:val="red"/>
                <w:lang w:val="it-IT"/>
              </w:rPr>
              <w:t>ZZ</w:t>
            </w:r>
            <w:r w:rsidR="003E08AD" w:rsidRPr="009E7696">
              <w:rPr>
                <w:b/>
                <w:sz w:val="20"/>
                <w:highlight w:val="red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59F182C" w:rsidR="007A7467" w:rsidRPr="008C1B6B" w:rsidRDefault="003E08AD" w:rsidP="003E08AD">
            <w:pPr>
              <w:rPr>
                <w:b/>
                <w:bCs/>
              </w:rPr>
            </w:pPr>
            <w:r>
              <w:t xml:space="preserve">                           </w:t>
            </w:r>
            <w:r w:rsidRPr="008C1B6B">
              <w:rPr>
                <w:b/>
                <w:bCs/>
                <w:highlight w:val="red"/>
              </w:rPr>
              <w:t>1</w:t>
            </w:r>
            <w:r w:rsidRPr="008C1B6B">
              <w:rPr>
                <w:b/>
                <w:bCs/>
                <w:highlight w:val="red"/>
                <w:vertAlign w:val="superscript"/>
              </w:rPr>
              <w:t>st</w:t>
            </w:r>
            <w:r w:rsidRPr="008C1B6B">
              <w:rPr>
                <w:b/>
                <w:bCs/>
                <w:highlight w:val="red"/>
              </w:rPr>
              <w:t xml:space="preserve"> November 2022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685507B2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</w:t>
            </w:r>
            <w:proofErr w:type="gramStart"/>
            <w:r w:rsidR="004B6595" w:rsidRPr="00721DC2">
              <w:rPr>
                <w:rFonts w:ascii="Courier New" w:hAnsi="Courier New" w:cs="Courier New"/>
                <w:highlight w:val="yellow"/>
              </w:rPr>
              <w:t>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proofErr w:type="gramEnd"/>
            <w:r w:rsidR="004B6595" w:rsidRPr="00721DC2">
              <w:rPr>
                <w:rFonts w:ascii="Courier New" w:hAnsi="Courier New" w:cs="Courier New"/>
                <w:highlight w:val="yellow"/>
              </w:rPr>
              <w:t>, 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7738BB">
              <w:rPr>
                <w:rFonts w:ascii="Courier New" w:hAnsi="Courier New" w:cs="Courier New"/>
                <w:highlight w:val="yellow"/>
              </w:rPr>
              <w:t>1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</w:t>
            </w:r>
            <w:proofErr w:type="gramStart"/>
            <w:r w:rsidR="00AB3DCC" w:rsidRPr="00721DC2">
              <w:rPr>
                <w:highlight w:val="yellow"/>
              </w:rPr>
              <w:t>possible</w:t>
            </w:r>
            <w:proofErr w:type="gramEnd"/>
            <w:r w:rsidR="00AB3DCC" w:rsidRPr="00721DC2">
              <w:rPr>
                <w:highlight w:val="yellow"/>
              </w:rPr>
              <w:t xml:space="preserve">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3F475126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4517C448" w:rsidR="0099274D" w:rsidRDefault="00F276FE" w:rsidP="008C1B6B">
      <w:pPr>
        <w:pStyle w:val="Paragrafoelenco"/>
        <w:numPr>
          <w:ilvl w:val="0"/>
          <w:numId w:val="5"/>
        </w:numPr>
      </w:pPr>
      <w:r w:rsidRPr="00F276FE">
        <w:rPr>
          <w:noProof/>
        </w:rPr>
        <w:drawing>
          <wp:anchor distT="0" distB="0" distL="114300" distR="114300" simplePos="0" relativeHeight="251658240" behindDoc="0" locked="0" layoutInCell="1" allowOverlap="1" wp14:anchorId="4581C287" wp14:editId="2FA1D14F">
            <wp:simplePos x="0" y="0"/>
            <wp:positionH relativeFrom="column">
              <wp:posOffset>4046024</wp:posOffset>
            </wp:positionH>
            <wp:positionV relativeFrom="paragraph">
              <wp:posOffset>10991</wp:posOffset>
            </wp:positionV>
            <wp:extent cx="1421765" cy="1883410"/>
            <wp:effectExtent l="0" t="0" r="6985" b="254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74D">
        <w:t>Data address bus: 12</w:t>
      </w:r>
    </w:p>
    <w:p w14:paraId="07CEF8A1" w14:textId="254E461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145B80">
        <w:t>6</w:t>
      </w:r>
      <w:r w:rsidR="009C1F3B">
        <w:t xml:space="preserve"> stages</w:t>
      </w:r>
    </w:p>
    <w:p w14:paraId="2A24DF27" w14:textId="0A291640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D79E85A" w:rsidR="009C1F3B" w:rsidRDefault="00F276FE" w:rsidP="009C1F3B">
      <w:pPr>
        <w:numPr>
          <w:ilvl w:val="0"/>
          <w:numId w:val="5"/>
        </w:numPr>
        <w:jc w:val="both"/>
      </w:pPr>
      <w:r>
        <w:t>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145B80">
        <w:t>24</w:t>
      </w:r>
      <w:r w:rsidR="002B2B3F">
        <w:t xml:space="preserve"> </w:t>
      </w:r>
      <w:r w:rsidR="009C1F3B"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5B5917F8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8C1B6B">
        <w:rPr>
          <w:rFonts w:ascii="Courier New" w:hAnsi="Courier New" w:cs="Courier New"/>
          <w:b/>
          <w:highlight w:val="yellow"/>
        </w:rPr>
        <w:t>program_</w:t>
      </w:r>
      <w:proofErr w:type="gramStart"/>
      <w:r w:rsidR="00077256" w:rsidRPr="008C1B6B">
        <w:rPr>
          <w:rFonts w:ascii="Courier New" w:hAnsi="Courier New" w:cs="Courier New"/>
          <w:b/>
          <w:highlight w:val="yellow"/>
        </w:rPr>
        <w:t>1</w:t>
      </w:r>
      <w:r w:rsidR="00FF2629" w:rsidRPr="008C1B6B">
        <w:rPr>
          <w:rFonts w:ascii="Courier New" w:hAnsi="Courier New" w:cs="Courier New"/>
          <w:b/>
          <w:highlight w:val="yellow"/>
        </w:rPr>
        <w:t>.s</w:t>
      </w:r>
      <w:proofErr w:type="gramEnd"/>
      <w:r w:rsidR="00DC1AC4">
        <w:t>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0867C4F8" w14:textId="77777777" w:rsidR="00077256" w:rsidRPr="00222914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0FFC2128" w14:textId="77777777" w:rsidR="00077256" w:rsidRPr="00222914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 xml:space="preserve">v5[i] = </w:t>
      </w:r>
      <w:r>
        <w:rPr>
          <w:rFonts w:ascii="Arial Unicode MS" w:eastAsia="Arial Unicode MS" w:hAnsi="Arial Unicode MS" w:cs="Arial Unicode MS"/>
          <w:lang w:val="it-IT"/>
        </w:rPr>
        <w:t>((</w:t>
      </w:r>
      <w:r w:rsidRPr="00222914">
        <w:rPr>
          <w:rFonts w:ascii="Arial Unicode MS" w:eastAsia="Arial Unicode MS" w:hAnsi="Arial Unicode MS" w:cs="Arial Unicode MS"/>
          <w:lang w:val="it-IT"/>
        </w:rPr>
        <w:t>v1[i]</w:t>
      </w:r>
      <w:r>
        <w:rPr>
          <w:rFonts w:ascii="Arial Unicode MS" w:eastAsia="Arial Unicode MS" w:hAnsi="Arial Unicode MS" w:cs="Arial Unicode MS"/>
          <w:lang w:val="it-IT"/>
        </w:rPr>
        <w:t>+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)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)+v4[i]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5690C4CF" w14:textId="77777777" w:rsidR="00077256" w:rsidRPr="008607AD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</w:t>
      </w:r>
      <w:r>
        <w:rPr>
          <w:rFonts w:ascii="Arial Unicode MS" w:eastAsia="Arial Unicode MS" w:hAnsi="Arial Unicode MS" w:cs="Arial Unicode MS"/>
          <w:lang w:val="it-IT"/>
        </w:rPr>
        <w:t>/(</w:t>
      </w:r>
      <w:r w:rsidRPr="008607AD">
        <w:rPr>
          <w:rFonts w:ascii="Arial Unicode MS" w:eastAsia="Arial Unicode MS" w:hAnsi="Arial Unicode MS" w:cs="Arial Unicode MS"/>
          <w:lang w:val="it-IT"/>
        </w:rPr>
        <w:t>v4[i]</w:t>
      </w:r>
      <w:r>
        <w:rPr>
          <w:rFonts w:ascii="Arial Unicode MS" w:eastAsia="Arial Unicode MS" w:hAnsi="Arial Unicode MS" w:cs="Arial Unicode MS"/>
          <w:lang w:val="it-IT"/>
        </w:rPr>
        <w:t>*v1[i])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DB2BC5" w14:textId="77777777" w:rsidR="00077256" w:rsidRPr="004A0C17" w:rsidRDefault="00077256" w:rsidP="0007725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v7[i] = v6[i]*</w:t>
      </w:r>
      <w:r>
        <w:rPr>
          <w:rFonts w:ascii="Arial Unicode MS" w:eastAsia="Arial Unicode MS" w:hAnsi="Arial Unicode MS" w:cs="Arial Unicode MS"/>
          <w:lang w:val="it-IT"/>
        </w:rPr>
        <w:t>(</w:t>
      </w:r>
      <w:r w:rsidRPr="004A0C17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>+v3[i])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14:paraId="152ACDA1" w14:textId="77777777" w:rsidR="00077256" w:rsidRPr="005678E9" w:rsidRDefault="00077256" w:rsidP="0007725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569D785B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721F1C3D" w14:textId="77777777" w:rsidR="0025797A" w:rsidRDefault="0025797A" w:rsidP="0025797A">
      <w:pPr>
        <w:ind w:left="1080"/>
        <w:jc w:val="both"/>
      </w:pPr>
    </w:p>
    <w:p w14:paraId="092519E0" w14:textId="17FA508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proofErr w:type="gramStart"/>
      <w:r>
        <w:t>in order to</w:t>
      </w:r>
      <w:proofErr w:type="gramEnd"/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="004B6595" w:rsidRPr="00721DC2">
        <w:rPr>
          <w:rFonts w:ascii="Courier New" w:hAnsi="Courier New" w:cs="Courier New"/>
          <w:b/>
          <w:highlight w:val="yellow"/>
        </w:rPr>
        <w:t>a.s</w:t>
      </w:r>
      <w:proofErr w:type="gramEnd"/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70CEDC61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8C1B6B">
        <w:rPr>
          <w:rFonts w:ascii="Courier New" w:hAnsi="Courier New" w:cs="Courier New"/>
          <w:b/>
          <w:highlight w:val="yellow"/>
        </w:rPr>
        <w:t>program_</w:t>
      </w:r>
      <w:r w:rsidR="00077256" w:rsidRPr="008C1B6B">
        <w:rPr>
          <w:rFonts w:ascii="Courier New" w:hAnsi="Courier New" w:cs="Courier New"/>
          <w:b/>
          <w:highlight w:val="yellow"/>
        </w:rPr>
        <w:t>1</w:t>
      </w:r>
      <w:r w:rsidR="001D05D6" w:rsidRPr="008C1B6B">
        <w:rPr>
          <w:rFonts w:ascii="Courier New" w:hAnsi="Courier New" w:cs="Courier New"/>
          <w:b/>
          <w:highlight w:val="yellow"/>
        </w:rPr>
        <w:t>_</w:t>
      </w:r>
      <w:proofErr w:type="gramStart"/>
      <w:r w:rsidR="001D05D6" w:rsidRPr="008C1B6B">
        <w:rPr>
          <w:rFonts w:ascii="Courier New" w:hAnsi="Courier New" w:cs="Courier New"/>
          <w:b/>
          <w:highlight w:val="yellow"/>
        </w:rPr>
        <w:t>a.s</w:t>
      </w:r>
      <w:proofErr w:type="gramEnd"/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b.s</w:t>
      </w:r>
      <w:proofErr w:type="gramEnd"/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19BC0183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D900D9">
        <w:t>3</w:t>
      </w:r>
      <w:r>
        <w:t xml:space="preserve"> times the program (</w:t>
      </w:r>
      <w:r w:rsidRPr="008C1B6B">
        <w:rPr>
          <w:rFonts w:ascii="Courier New" w:hAnsi="Courier New" w:cs="Courier New"/>
          <w:b/>
          <w:highlight w:val="yellow"/>
        </w:rPr>
        <w:t>program_</w:t>
      </w:r>
      <w:r w:rsidR="00077256" w:rsidRPr="008C1B6B">
        <w:rPr>
          <w:rFonts w:ascii="Courier New" w:hAnsi="Courier New" w:cs="Courier New"/>
          <w:b/>
          <w:highlight w:val="yellow"/>
        </w:rPr>
        <w:t>1</w:t>
      </w:r>
      <w:r w:rsidRPr="008C1B6B">
        <w:rPr>
          <w:rFonts w:ascii="Courier New" w:hAnsi="Courier New" w:cs="Courier New"/>
          <w:b/>
          <w:highlight w:val="yellow"/>
        </w:rPr>
        <w:t>_</w:t>
      </w:r>
      <w:proofErr w:type="gramStart"/>
      <w:r w:rsidRPr="008C1B6B">
        <w:rPr>
          <w:rFonts w:ascii="Courier New" w:hAnsi="Courier New" w:cs="Courier New"/>
          <w:b/>
          <w:highlight w:val="yellow"/>
        </w:rPr>
        <w:t>b.s</w:t>
      </w:r>
      <w:proofErr w:type="gramEnd"/>
      <w:r>
        <w:t xml:space="preserve">), if necessary re-schedule some instructions and </w:t>
      </w:r>
      <w:r w:rsidR="003E08AD">
        <w:t xml:space="preserve">increase the </w:t>
      </w:r>
      <w:r w:rsidR="00F276FE">
        <w:t xml:space="preserve">number of </w:t>
      </w:r>
      <w:r w:rsidR="003E08AD">
        <w:t>used registers</w:t>
      </w:r>
      <w:r>
        <w:t xml:space="preserve">.  Compute </w:t>
      </w:r>
      <w:r>
        <w:lastRenderedPageBreak/>
        <w:t>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</w:t>
      </w:r>
      <w:proofErr w:type="gramStart"/>
      <w:r w:rsidRPr="00721DC2">
        <w:rPr>
          <w:rFonts w:ascii="Courier New" w:hAnsi="Courier New" w:cs="Courier New"/>
          <w:b/>
          <w:highlight w:val="yellow"/>
        </w:rPr>
        <w:t>c.s</w:t>
      </w:r>
      <w:proofErr w:type="gramEnd"/>
      <w:r>
        <w:t>) requires to 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4B5C3674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843" w:type="dxa"/>
          </w:tcPr>
          <w:p w14:paraId="0FF52489" w14:textId="7A906B3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5485B9F2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631C30B5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0185689C" w:rsidR="004B6595" w:rsidRPr="006331BB" w:rsidRDefault="005F257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0" w:author="MOLINATTO SYLVIE" w:date="2022-10-28T14:03:00Z">
              <w:r>
                <w:rPr>
                  <w:sz w:val="20"/>
                  <w:szCs w:val="20"/>
                  <w:u w:val="single"/>
                </w:rPr>
                <w:t>390</w:t>
              </w:r>
            </w:ins>
            <w:ins w:id="1" w:author="MOLINATTO SYLVIE" w:date="2022-10-29T13:05:00Z">
              <w:r w:rsidR="007A5EF9">
                <w:rPr>
                  <w:sz w:val="20"/>
                  <w:szCs w:val="20"/>
                  <w:u w:val="single"/>
                </w:rPr>
                <w:t>7</w:t>
              </w:r>
            </w:ins>
          </w:p>
        </w:tc>
        <w:tc>
          <w:tcPr>
            <w:tcW w:w="1843" w:type="dxa"/>
          </w:tcPr>
          <w:p w14:paraId="7D326FCD" w14:textId="76932555" w:rsidR="004B6595" w:rsidRPr="006331BB" w:rsidRDefault="0018684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2" w:author="MOLINATTO SYLVIE" w:date="2022-10-28T18:53:00Z">
              <w:r>
                <w:rPr>
                  <w:sz w:val="20"/>
                  <w:szCs w:val="20"/>
                  <w:u w:val="single"/>
                </w:rPr>
                <w:t>3</w:t>
              </w:r>
            </w:ins>
            <w:ins w:id="3" w:author="MOLINATTO SYLVIE" w:date="2022-10-29T11:13:00Z">
              <w:r w:rsidR="001A5B97">
                <w:rPr>
                  <w:sz w:val="20"/>
                  <w:szCs w:val="20"/>
                  <w:u w:val="single"/>
                </w:rPr>
                <w:t>60</w:t>
              </w:r>
            </w:ins>
            <w:ins w:id="4" w:author="MOLINATTO SYLVIE" w:date="2022-10-29T13:05:00Z">
              <w:r w:rsidR="007A5EF9">
                <w:rPr>
                  <w:sz w:val="20"/>
                  <w:szCs w:val="20"/>
                  <w:u w:val="single"/>
                </w:rPr>
                <w:t>7</w:t>
              </w:r>
            </w:ins>
          </w:p>
        </w:tc>
        <w:tc>
          <w:tcPr>
            <w:tcW w:w="1843" w:type="dxa"/>
          </w:tcPr>
          <w:p w14:paraId="12F813C5" w14:textId="4328B905" w:rsidR="004B6595" w:rsidRPr="006331BB" w:rsidRDefault="001A5B9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5" w:author="MOLINATTO SYLVIE" w:date="2022-10-29T11:13:00Z">
              <w:r>
                <w:rPr>
                  <w:sz w:val="20"/>
                  <w:szCs w:val="20"/>
                  <w:u w:val="single"/>
                </w:rPr>
                <w:t>354</w:t>
              </w:r>
            </w:ins>
            <w:ins w:id="6" w:author="MOLINATTO SYLVIE" w:date="2022-10-29T15:09:00Z">
              <w:r w:rsidR="00DB4096">
                <w:rPr>
                  <w:sz w:val="20"/>
                  <w:szCs w:val="20"/>
                  <w:u w:val="single"/>
                </w:rPr>
                <w:t>7</w:t>
              </w:r>
            </w:ins>
          </w:p>
        </w:tc>
        <w:tc>
          <w:tcPr>
            <w:tcW w:w="1842" w:type="dxa"/>
          </w:tcPr>
          <w:p w14:paraId="521B2FA0" w14:textId="68690B1F" w:rsidR="004B6595" w:rsidRPr="006331BB" w:rsidRDefault="00DB4096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7" w:author="MOLINATTO SYLVIE" w:date="2022-10-29T15:10:00Z">
              <w:r>
                <w:rPr>
                  <w:sz w:val="20"/>
                  <w:szCs w:val="20"/>
                  <w:u w:val="single"/>
                </w:rPr>
                <w:t>3</w:t>
              </w:r>
            </w:ins>
            <w:ins w:id="8" w:author="MOLINATTO SYLVIE" w:date="2022-10-31T14:53:00Z">
              <w:r w:rsidR="003211E5">
                <w:rPr>
                  <w:sz w:val="20"/>
                  <w:szCs w:val="20"/>
                  <w:u w:val="single"/>
                </w:rPr>
                <w:t>049</w:t>
              </w:r>
            </w:ins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126A806" w:rsidR="004B6595" w:rsidRPr="006331BB" w:rsidRDefault="005F2572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9" w:author="MOLINATTO SYLVIE" w:date="2022-10-28T14:03:00Z">
              <w:r>
                <w:rPr>
                  <w:sz w:val="20"/>
                  <w:szCs w:val="20"/>
                  <w:u w:val="single"/>
                </w:rPr>
                <w:t>390</w:t>
              </w:r>
            </w:ins>
            <w:ins w:id="10" w:author="MOLINATTO SYLVIE" w:date="2022-10-29T13:05:00Z">
              <w:r w:rsidR="007A5EF9">
                <w:rPr>
                  <w:sz w:val="20"/>
                  <w:szCs w:val="20"/>
                  <w:u w:val="single"/>
                </w:rPr>
                <w:t>7</w:t>
              </w:r>
            </w:ins>
          </w:p>
        </w:tc>
        <w:tc>
          <w:tcPr>
            <w:tcW w:w="1843" w:type="dxa"/>
          </w:tcPr>
          <w:p w14:paraId="03EFC14E" w14:textId="14FAD72D" w:rsidR="004B6595" w:rsidRPr="006331BB" w:rsidRDefault="00186844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11" w:author="MOLINATTO SYLVIE" w:date="2022-10-28T18:53:00Z">
              <w:r>
                <w:rPr>
                  <w:sz w:val="20"/>
                  <w:szCs w:val="20"/>
                  <w:u w:val="single"/>
                </w:rPr>
                <w:t>3</w:t>
              </w:r>
            </w:ins>
            <w:ins w:id="12" w:author="MOLINATTO SYLVIE" w:date="2022-10-29T11:13:00Z">
              <w:r w:rsidR="001A5B97">
                <w:rPr>
                  <w:sz w:val="20"/>
                  <w:szCs w:val="20"/>
                  <w:u w:val="single"/>
                </w:rPr>
                <w:t>60</w:t>
              </w:r>
            </w:ins>
            <w:ins w:id="13" w:author="MOLINATTO SYLVIE" w:date="2022-10-29T13:05:00Z">
              <w:r w:rsidR="007A5EF9">
                <w:rPr>
                  <w:sz w:val="20"/>
                  <w:szCs w:val="20"/>
                  <w:u w:val="single"/>
                </w:rPr>
                <w:t>7</w:t>
              </w:r>
            </w:ins>
          </w:p>
        </w:tc>
        <w:tc>
          <w:tcPr>
            <w:tcW w:w="1843" w:type="dxa"/>
          </w:tcPr>
          <w:p w14:paraId="1FD7799F" w14:textId="699F29C3" w:rsidR="004B6595" w:rsidRPr="006331BB" w:rsidRDefault="001A5B97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14" w:author="MOLINATTO SYLVIE" w:date="2022-10-29T11:13:00Z">
              <w:r>
                <w:rPr>
                  <w:sz w:val="20"/>
                  <w:szCs w:val="20"/>
                  <w:u w:val="single"/>
                </w:rPr>
                <w:t>354</w:t>
              </w:r>
            </w:ins>
            <w:ins w:id="15" w:author="MOLINATTO SYLVIE" w:date="2022-10-29T15:09:00Z">
              <w:r w:rsidR="00DB4096">
                <w:rPr>
                  <w:sz w:val="20"/>
                  <w:szCs w:val="20"/>
                  <w:u w:val="single"/>
                </w:rPr>
                <w:t>7</w:t>
              </w:r>
            </w:ins>
          </w:p>
        </w:tc>
        <w:tc>
          <w:tcPr>
            <w:tcW w:w="1842" w:type="dxa"/>
          </w:tcPr>
          <w:p w14:paraId="286189A7" w14:textId="4D2B6F3A" w:rsidR="004B6595" w:rsidRPr="006331BB" w:rsidRDefault="00075DCD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ins w:id="16" w:author="MOLINATTO SYLVIE" w:date="2022-10-29T15:39:00Z">
              <w:r>
                <w:rPr>
                  <w:sz w:val="20"/>
                  <w:szCs w:val="20"/>
                  <w:u w:val="single"/>
                </w:rPr>
                <w:t>3</w:t>
              </w:r>
            </w:ins>
            <w:ins w:id="17" w:author="MOLINATTO SYLVIE" w:date="2022-10-31T12:20:00Z">
              <w:r w:rsidR="00F4081F">
                <w:rPr>
                  <w:sz w:val="20"/>
                  <w:szCs w:val="20"/>
                  <w:u w:val="single"/>
                </w:rPr>
                <w:t>049</w:t>
              </w:r>
            </w:ins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5C92CED6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point</w:t>
      </w:r>
      <w:r w:rsidR="004B6595" w:rsidRPr="00721DC2">
        <w:rPr>
          <w:highlight w:val="yellow"/>
        </w:rPr>
        <w:t xml:space="preserve"> </w:t>
      </w:r>
      <w:proofErr w:type="gramStart"/>
      <w:r w:rsidR="004B6595" w:rsidRPr="00721DC2">
        <w:rPr>
          <w:highlight w:val="yellow"/>
        </w:rPr>
        <w:t>1,</w:t>
      </w:r>
      <w:r w:rsidRPr="00721DC2">
        <w:rPr>
          <w:highlight w:val="yellow"/>
        </w:rPr>
        <w:t xml:space="preserve"> and</w:t>
      </w:r>
      <w:proofErr w:type="gramEnd"/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56CBC311" w:rsidR="00AB3DCC" w:rsidRPr="00AB3DCC" w:rsidRDefault="00570BDF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ins w:id="18" w:author="MOLINATTO SYLVIE" w:date="2022-10-31T14:56:00Z">
        <w:r>
          <w:rPr>
            <w:u w:val="single"/>
          </w:rPr>
          <w:t xml:space="preserve">Il </w:t>
        </w:r>
        <w:proofErr w:type="spellStart"/>
        <w:r>
          <w:rPr>
            <w:u w:val="single"/>
          </w:rPr>
          <w:t>simulatore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effettua</w:t>
        </w:r>
        <w:proofErr w:type="spellEnd"/>
        <w:r>
          <w:rPr>
            <w:u w:val="single"/>
          </w:rPr>
          <w:t xml:space="preserve"> il </w:t>
        </w:r>
        <w:proofErr w:type="spellStart"/>
        <w:r>
          <w:rPr>
            <w:u w:val="single"/>
          </w:rPr>
          <w:t>calcolo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dei</w:t>
        </w:r>
        <w:proofErr w:type="spellEnd"/>
        <w:r>
          <w:rPr>
            <w:u w:val="single"/>
          </w:rPr>
          <w:t xml:space="preserve"> clock cycle in </w:t>
        </w:r>
        <w:proofErr w:type="spellStart"/>
        <w:r>
          <w:rPr>
            <w:u w:val="single"/>
          </w:rPr>
          <w:t>maniera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leggermente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differente</w:t>
        </w:r>
        <w:proofErr w:type="spellEnd"/>
        <w:r>
          <w:rPr>
            <w:u w:val="single"/>
          </w:rPr>
          <w:t xml:space="preserve"> rispetto a </w:t>
        </w:r>
        <w:proofErr w:type="spellStart"/>
        <w:r>
          <w:rPr>
            <w:u w:val="single"/>
          </w:rPr>
          <w:t>quanto</w:t>
        </w:r>
        <w:proofErr w:type="spellEnd"/>
        <w:r>
          <w:rPr>
            <w:u w:val="single"/>
          </w:rPr>
          <w:t xml:space="preserve"> visto a </w:t>
        </w:r>
        <w:proofErr w:type="spellStart"/>
        <w:r>
          <w:rPr>
            <w:u w:val="single"/>
          </w:rPr>
          <w:t>lezione</w:t>
        </w:r>
        <w:proofErr w:type="spellEnd"/>
        <w:r>
          <w:rPr>
            <w:u w:val="single"/>
          </w:rPr>
          <w:t xml:space="preserve"> ma, </w:t>
        </w:r>
        <w:proofErr w:type="spellStart"/>
        <w:r>
          <w:rPr>
            <w:u w:val="single"/>
          </w:rPr>
          <w:t>nonostante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ciò</w:t>
        </w:r>
        <w:proofErr w:type="spellEnd"/>
        <w:r>
          <w:rPr>
            <w:u w:val="single"/>
          </w:rPr>
          <w:t xml:space="preserve">, il </w:t>
        </w:r>
        <w:proofErr w:type="spellStart"/>
        <w:r>
          <w:rPr>
            <w:u w:val="single"/>
          </w:rPr>
          <w:t>numero</w:t>
        </w:r>
        <w:proofErr w:type="spellEnd"/>
        <w:r>
          <w:rPr>
            <w:u w:val="single"/>
          </w:rPr>
          <w:t xml:space="preserve"> di clock cycle</w:t>
        </w:r>
      </w:ins>
      <w:ins w:id="19" w:author="MOLINATTO SYLVIE" w:date="2022-10-31T14:57:00Z"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calcolati</w:t>
        </w:r>
        <w:proofErr w:type="spellEnd"/>
        <w:r>
          <w:rPr>
            <w:u w:val="single"/>
          </w:rPr>
          <w:t xml:space="preserve"> a mano</w:t>
        </w:r>
      </w:ins>
      <w:ins w:id="20" w:author="MOLINATTO SYLVIE" w:date="2022-10-31T14:56:00Z">
        <w:r>
          <w:rPr>
            <w:u w:val="single"/>
          </w:rPr>
          <w:t xml:space="preserve"> non diffe</w:t>
        </w:r>
        <w:proofErr w:type="spellStart"/>
        <w:r>
          <w:rPr>
            <w:u w:val="single"/>
          </w:rPr>
          <w:t>risce</w:t>
        </w:r>
        <w:proofErr w:type="spellEnd"/>
        <w:r>
          <w:rPr>
            <w:u w:val="single"/>
          </w:rPr>
          <w:t xml:space="preserve"> in </w:t>
        </w:r>
        <w:proofErr w:type="spellStart"/>
        <w:r>
          <w:rPr>
            <w:u w:val="single"/>
          </w:rPr>
          <w:t>quanto</w:t>
        </w:r>
        <w:proofErr w:type="spellEnd"/>
        <w:r>
          <w:rPr>
            <w:u w:val="single"/>
          </w:rPr>
          <w:t xml:space="preserve"> la </w:t>
        </w:r>
        <w:proofErr w:type="spellStart"/>
        <w:r>
          <w:rPr>
            <w:u w:val="single"/>
          </w:rPr>
          <w:t>differe</w:t>
        </w:r>
      </w:ins>
      <w:ins w:id="21" w:author="MOLINATTO SYLVIE" w:date="2022-10-31T14:57:00Z">
        <w:r>
          <w:rPr>
            <w:u w:val="single"/>
          </w:rPr>
          <w:t>nza</w:t>
        </w:r>
        <w:proofErr w:type="spellEnd"/>
        <w:r>
          <w:rPr>
            <w:u w:val="single"/>
          </w:rPr>
          <w:t xml:space="preserve">, </w:t>
        </w:r>
        <w:proofErr w:type="spellStart"/>
        <w:r>
          <w:rPr>
            <w:u w:val="single"/>
          </w:rPr>
          <w:t>nel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mio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codice</w:t>
        </w:r>
        <w:proofErr w:type="spellEnd"/>
        <w:r>
          <w:rPr>
            <w:u w:val="single"/>
          </w:rPr>
          <w:t xml:space="preserve">, </w:t>
        </w:r>
        <w:proofErr w:type="spellStart"/>
        <w:r>
          <w:rPr>
            <w:u w:val="single"/>
          </w:rPr>
          <w:t>sta</w:t>
        </w:r>
        <w:proofErr w:type="spellEnd"/>
        <w:r>
          <w:rPr>
            <w:u w:val="single"/>
          </w:rPr>
          <w:t xml:space="preserve"> solo </w:t>
        </w:r>
        <w:proofErr w:type="spellStart"/>
        <w:r>
          <w:rPr>
            <w:u w:val="single"/>
          </w:rPr>
          <w:t>nel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fatto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che</w:t>
        </w:r>
        <w:proofErr w:type="spellEnd"/>
        <w:r>
          <w:rPr>
            <w:u w:val="single"/>
          </w:rPr>
          <w:t xml:space="preserve"> il </w:t>
        </w:r>
        <w:proofErr w:type="spellStart"/>
        <w:r>
          <w:rPr>
            <w:u w:val="single"/>
          </w:rPr>
          <w:t>simulatore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effettua</w:t>
        </w:r>
        <w:proofErr w:type="spellEnd"/>
        <w:r>
          <w:rPr>
            <w:u w:val="single"/>
          </w:rPr>
          <w:t xml:space="preserve"> </w:t>
        </w:r>
      </w:ins>
      <w:ins w:id="22" w:author="MOLINATTO SYLVIE" w:date="2022-10-31T14:58:00Z">
        <w:r>
          <w:rPr>
            <w:u w:val="single"/>
          </w:rPr>
          <w:t xml:space="preserve">il primo stage </w:t>
        </w:r>
        <w:proofErr w:type="spellStart"/>
        <w:r>
          <w:rPr>
            <w:u w:val="single"/>
          </w:rPr>
          <w:t>delle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operazioni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aritmetiche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anche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quando</w:t>
        </w:r>
        <w:proofErr w:type="spellEnd"/>
        <w:r>
          <w:rPr>
            <w:u w:val="single"/>
          </w:rPr>
          <w:t xml:space="preserve"> il </w:t>
        </w:r>
        <w:proofErr w:type="spellStart"/>
        <w:r>
          <w:rPr>
            <w:u w:val="single"/>
          </w:rPr>
          <w:t>dato</w:t>
        </w:r>
        <w:proofErr w:type="spellEnd"/>
        <w:r>
          <w:rPr>
            <w:u w:val="single"/>
          </w:rPr>
          <w:t xml:space="preserve"> non è </w:t>
        </w:r>
        <w:proofErr w:type="spellStart"/>
        <w:r>
          <w:rPr>
            <w:u w:val="single"/>
          </w:rPr>
          <w:t>ancora</w:t>
        </w:r>
        <w:proofErr w:type="spellEnd"/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disponibile</w:t>
        </w:r>
        <w:proofErr w:type="spellEnd"/>
        <w:r>
          <w:rPr>
            <w:u w:val="single"/>
          </w:rPr>
          <w:t xml:space="preserve"> e </w:t>
        </w:r>
        <w:proofErr w:type="spellStart"/>
        <w:r>
          <w:rPr>
            <w:u w:val="single"/>
          </w:rPr>
          <w:t>successivamente</w:t>
        </w:r>
      </w:ins>
      <w:proofErr w:type="spellEnd"/>
      <w:ins w:id="23" w:author="MOLINATTO SYLVIE" w:date="2022-10-31T14:59:00Z">
        <w:r>
          <w:rPr>
            <w:u w:val="single"/>
          </w:rPr>
          <w:t xml:space="preserve"> </w:t>
        </w:r>
        <w:proofErr w:type="spellStart"/>
        <w:r>
          <w:rPr>
            <w:u w:val="single"/>
          </w:rPr>
          <w:t>stalla</w:t>
        </w:r>
        <w:proofErr w:type="spellEnd"/>
        <w:r>
          <w:rPr>
            <w:u w:val="single"/>
          </w:rPr>
          <w:t xml:space="preserve"> per un </w:t>
        </w:r>
        <w:proofErr w:type="spellStart"/>
        <w:r>
          <w:rPr>
            <w:u w:val="single"/>
          </w:rPr>
          <w:t>colpo</w:t>
        </w:r>
        <w:proofErr w:type="spellEnd"/>
        <w:r>
          <w:rPr>
            <w:u w:val="single"/>
          </w:rPr>
          <w:t xml:space="preserve"> di clock in </w:t>
        </w:r>
        <w:proofErr w:type="spellStart"/>
        <w:r>
          <w:rPr>
            <w:u w:val="single"/>
          </w:rPr>
          <w:t>più</w:t>
        </w:r>
        <w:proofErr w:type="spellEnd"/>
        <w:r>
          <w:rPr>
            <w:u w:val="single"/>
          </w:rPr>
          <w:t xml:space="preserve"> rispetto al </w:t>
        </w:r>
        <w:proofErr w:type="spellStart"/>
        <w:r>
          <w:rPr>
            <w:u w:val="single"/>
          </w:rPr>
          <w:t>calcolo</w:t>
        </w:r>
        <w:proofErr w:type="spellEnd"/>
        <w:r>
          <w:rPr>
            <w:u w:val="single"/>
          </w:rPr>
          <w:t xml:space="preserve"> a mano. </w:t>
        </w:r>
      </w:ins>
      <w:ins w:id="24" w:author="MOLINATTO SYLVIE" w:date="2022-10-31T14:57:00Z">
        <w:r>
          <w:rPr>
            <w:u w:val="single"/>
          </w:rPr>
          <w:t xml:space="preserve"> </w:t>
        </w:r>
      </w:ins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FB5C" w14:textId="77777777" w:rsidR="00A06F62" w:rsidRDefault="00A06F62" w:rsidP="00BB2A61">
      <w:r>
        <w:separator/>
      </w:r>
    </w:p>
  </w:endnote>
  <w:endnote w:type="continuationSeparator" w:id="0">
    <w:p w14:paraId="2CFFE707" w14:textId="77777777" w:rsidR="00A06F62" w:rsidRDefault="00A06F62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6126" w14:textId="77777777" w:rsidR="00A06F62" w:rsidRDefault="00A06F62" w:rsidP="00BB2A61">
      <w:r>
        <w:separator/>
      </w:r>
    </w:p>
  </w:footnote>
  <w:footnote w:type="continuationSeparator" w:id="0">
    <w:p w14:paraId="02BC4008" w14:textId="77777777" w:rsidR="00A06F62" w:rsidRDefault="00A06F62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LINATTO SYLVIE">
    <w15:presenceInfo w15:providerId="None" w15:userId="MOLINATTO SYLV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75DCD"/>
    <w:rsid w:val="00077256"/>
    <w:rsid w:val="000A5ACA"/>
    <w:rsid w:val="000B0B01"/>
    <w:rsid w:val="000D0420"/>
    <w:rsid w:val="000E2F9E"/>
    <w:rsid w:val="000E35B3"/>
    <w:rsid w:val="00110109"/>
    <w:rsid w:val="00145B80"/>
    <w:rsid w:val="00150C7D"/>
    <w:rsid w:val="00173E03"/>
    <w:rsid w:val="00184A79"/>
    <w:rsid w:val="00186844"/>
    <w:rsid w:val="00187760"/>
    <w:rsid w:val="001A5B97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5797A"/>
    <w:rsid w:val="0027604E"/>
    <w:rsid w:val="0028092D"/>
    <w:rsid w:val="002B2B3F"/>
    <w:rsid w:val="002C293E"/>
    <w:rsid w:val="002D5082"/>
    <w:rsid w:val="002F0C37"/>
    <w:rsid w:val="002F26FC"/>
    <w:rsid w:val="003211E5"/>
    <w:rsid w:val="00326BF1"/>
    <w:rsid w:val="00345787"/>
    <w:rsid w:val="00346090"/>
    <w:rsid w:val="00391565"/>
    <w:rsid w:val="003B2DE7"/>
    <w:rsid w:val="003B6FDB"/>
    <w:rsid w:val="003E08AD"/>
    <w:rsid w:val="003E4D87"/>
    <w:rsid w:val="003F1527"/>
    <w:rsid w:val="00420B76"/>
    <w:rsid w:val="0043373B"/>
    <w:rsid w:val="00440DEA"/>
    <w:rsid w:val="00477A37"/>
    <w:rsid w:val="0048771E"/>
    <w:rsid w:val="00490651"/>
    <w:rsid w:val="004A453C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0BDF"/>
    <w:rsid w:val="00573E99"/>
    <w:rsid w:val="005922CE"/>
    <w:rsid w:val="005F0810"/>
    <w:rsid w:val="005F091D"/>
    <w:rsid w:val="005F2572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38BB"/>
    <w:rsid w:val="00774282"/>
    <w:rsid w:val="00794995"/>
    <w:rsid w:val="007A3E6B"/>
    <w:rsid w:val="007A5EF9"/>
    <w:rsid w:val="007A6935"/>
    <w:rsid w:val="007A7467"/>
    <w:rsid w:val="007B1A8F"/>
    <w:rsid w:val="007C1ED9"/>
    <w:rsid w:val="007D6531"/>
    <w:rsid w:val="007F328F"/>
    <w:rsid w:val="00804E69"/>
    <w:rsid w:val="008144D5"/>
    <w:rsid w:val="00876784"/>
    <w:rsid w:val="008771A3"/>
    <w:rsid w:val="00882B1A"/>
    <w:rsid w:val="008B5226"/>
    <w:rsid w:val="008C1B6B"/>
    <w:rsid w:val="008D188D"/>
    <w:rsid w:val="008D5B25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06F62"/>
    <w:rsid w:val="00A1321C"/>
    <w:rsid w:val="00A13CE9"/>
    <w:rsid w:val="00A25136"/>
    <w:rsid w:val="00A40CAD"/>
    <w:rsid w:val="00A47BEB"/>
    <w:rsid w:val="00A53A2A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A519A"/>
    <w:rsid w:val="00BA5BF0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4096"/>
    <w:rsid w:val="00DB6808"/>
    <w:rsid w:val="00DC1AC4"/>
    <w:rsid w:val="00DF139B"/>
    <w:rsid w:val="00DF288C"/>
    <w:rsid w:val="00E00120"/>
    <w:rsid w:val="00E0769A"/>
    <w:rsid w:val="00E3147D"/>
    <w:rsid w:val="00E5039B"/>
    <w:rsid w:val="00E862C9"/>
    <w:rsid w:val="00EC18AF"/>
    <w:rsid w:val="00F10EE0"/>
    <w:rsid w:val="00F121CC"/>
    <w:rsid w:val="00F132E4"/>
    <w:rsid w:val="00F152A0"/>
    <w:rsid w:val="00F22199"/>
    <w:rsid w:val="00F23C5F"/>
    <w:rsid w:val="00F276FE"/>
    <w:rsid w:val="00F4081F"/>
    <w:rsid w:val="00F41058"/>
    <w:rsid w:val="00F801FE"/>
    <w:rsid w:val="00F93667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MOLINATTO SYLVIE</cp:lastModifiedBy>
  <cp:revision>24</cp:revision>
  <cp:lastPrinted>2018-10-23T13:29:00Z</cp:lastPrinted>
  <dcterms:created xsi:type="dcterms:W3CDTF">2018-10-24T13:36:00Z</dcterms:created>
  <dcterms:modified xsi:type="dcterms:W3CDTF">2022-10-31T14:00:00Z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